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F1EB" w14:textId="3C861A86" w:rsidR="00664AC8" w:rsidRDefault="00664AC8" w:rsidP="00EE1EC7">
      <w:pPr>
        <w:jc w:val="right"/>
      </w:pPr>
      <w:r>
        <w:t xml:space="preserve">Intended testing date: </w:t>
      </w:r>
      <w:proofErr w:type="gramStart"/>
      <w:r>
        <w:t>11/09/2023</w:t>
      </w:r>
      <w:proofErr w:type="gramEnd"/>
    </w:p>
    <w:p w14:paraId="1BC43CE1" w14:textId="72A814A7" w:rsidR="0059007F" w:rsidRDefault="00FE110A" w:rsidP="00664AC8">
      <w:r>
        <w:rPr>
          <w:noProof/>
        </w:rPr>
        <w:drawing>
          <wp:anchor distT="0" distB="0" distL="114300" distR="114300" simplePos="0" relativeHeight="251658240" behindDoc="0" locked="0" layoutInCell="1" allowOverlap="1" wp14:anchorId="1C26F6BD" wp14:editId="2DEE71B1">
            <wp:simplePos x="0" y="0"/>
            <wp:positionH relativeFrom="column">
              <wp:posOffset>561975</wp:posOffset>
            </wp:positionH>
            <wp:positionV relativeFrom="paragraph">
              <wp:posOffset>95250</wp:posOffset>
            </wp:positionV>
            <wp:extent cx="4552950" cy="4552950"/>
            <wp:effectExtent l="0" t="0" r="0" b="0"/>
            <wp:wrapSquare wrapText="bothSides"/>
            <wp:docPr id="1050525067" name="Picture 2"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25067" name="Picture 2" descr="A black background with white tex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4552950"/>
                    </a:xfrm>
                    <a:prstGeom prst="rect">
                      <a:avLst/>
                    </a:prstGeom>
                    <a:noFill/>
                    <a:ln>
                      <a:noFill/>
                    </a:ln>
                  </pic:spPr>
                </pic:pic>
              </a:graphicData>
            </a:graphic>
          </wp:anchor>
        </w:drawing>
      </w:r>
    </w:p>
    <w:p w14:paraId="6686D3C1" w14:textId="049E9A8F" w:rsidR="0059007F" w:rsidRDefault="0059007F" w:rsidP="0059007F">
      <w:pPr>
        <w:pStyle w:val="Title"/>
      </w:pPr>
      <w:r>
        <w:t>Testing Plan</w:t>
      </w:r>
      <w:r w:rsidR="00664AC8">
        <w:t xml:space="preserve"> -</w:t>
      </w:r>
    </w:p>
    <w:p w14:paraId="575AF7EA" w14:textId="5FC96C6A" w:rsidR="00664AC8" w:rsidRPr="00664AC8" w:rsidRDefault="00664AC8" w:rsidP="00664AC8">
      <w:pPr>
        <w:pStyle w:val="Title"/>
      </w:pPr>
      <w:r>
        <w:t>Implementation Phase</w:t>
      </w:r>
    </w:p>
    <w:p w14:paraId="28466460" w14:textId="77777777" w:rsidR="0059007F" w:rsidRDefault="0059007F"/>
    <w:p w14:paraId="6FC4DF06" w14:textId="77777777" w:rsidR="0059007F" w:rsidRDefault="0059007F"/>
    <w:p w14:paraId="311F06CC" w14:textId="5D768E85" w:rsidR="003424A5" w:rsidRDefault="0059007F" w:rsidP="0059007F">
      <w:pPr>
        <w:pStyle w:val="Title"/>
        <w:rPr>
          <w:ins w:id="0" w:author="Lucky Khoury" w:date="2023-09-17T16:12:00Z"/>
        </w:rPr>
      </w:pPr>
      <w:r>
        <w:t>Zumba with Davey</w:t>
      </w:r>
    </w:p>
    <w:p w14:paraId="52186377" w14:textId="77777777" w:rsidR="00664AC8" w:rsidRDefault="00664AC8" w:rsidP="00664AC8"/>
    <w:p w14:paraId="22064825" w14:textId="77777777" w:rsidR="00EE1EC7" w:rsidRDefault="00EE1EC7" w:rsidP="00664AC8"/>
    <w:p w14:paraId="3B3D12F6" w14:textId="77777777" w:rsidR="00EE1EC7" w:rsidRDefault="00EE1EC7" w:rsidP="00664AC8">
      <w:pPr>
        <w:rPr>
          <w:ins w:id="1" w:author="Lucky Khoury" w:date="2023-09-17T16:12:00Z"/>
        </w:rPr>
      </w:pPr>
    </w:p>
    <w:p w14:paraId="6347CC7F" w14:textId="669A5D13" w:rsidR="0059007F" w:rsidRDefault="00E16E16" w:rsidP="00E16E16">
      <w:pPr>
        <w:jc w:val="center"/>
      </w:pPr>
      <w:r>
        <w:t>Lucky Khoury, Dylan Martin, Tristan Fisher</w:t>
      </w:r>
    </w:p>
    <w:p w14:paraId="5A44F033" w14:textId="77777777" w:rsidR="0059007F" w:rsidRDefault="0059007F"/>
    <w:p w14:paraId="77D09E93" w14:textId="77777777" w:rsidR="0059007F" w:rsidRDefault="0059007F" w:rsidP="00664AC8">
      <w:pPr>
        <w:jc w:val="center"/>
        <w:sectPr w:rsidR="0059007F">
          <w:pgSz w:w="11906" w:h="16838"/>
          <w:pgMar w:top="1440" w:right="1440" w:bottom="1440" w:left="1440" w:header="708" w:footer="708" w:gutter="0"/>
          <w:cols w:space="708"/>
          <w:docGrid w:linePitch="360"/>
        </w:sectPr>
      </w:pPr>
    </w:p>
    <w:p w14:paraId="48C16950" w14:textId="69BAF892" w:rsidR="0059007F" w:rsidRDefault="0059007F" w:rsidP="0059007F">
      <w:pPr>
        <w:pStyle w:val="Heading1"/>
      </w:pPr>
      <w:bookmarkStart w:id="2" w:name="_Toc145859554"/>
      <w:r>
        <w:lastRenderedPageBreak/>
        <w:t>Contents</w:t>
      </w:r>
      <w:bookmarkEnd w:id="2"/>
    </w:p>
    <w:p w14:paraId="388ABC9C" w14:textId="05CA0CA1" w:rsidR="007D34DE" w:rsidRDefault="007D34DE">
      <w:pPr>
        <w:pStyle w:val="TOC1"/>
        <w:tabs>
          <w:tab w:val="right" w:leader="dot" w:pos="9016"/>
        </w:tabs>
        <w:rPr>
          <w:noProof/>
        </w:rPr>
      </w:pPr>
      <w:r>
        <w:fldChar w:fldCharType="begin"/>
      </w:r>
      <w:r>
        <w:instrText xml:space="preserve"> TOC \o "1-3" \h \z \u </w:instrText>
      </w:r>
      <w:r>
        <w:fldChar w:fldCharType="separate"/>
      </w:r>
      <w:hyperlink w:anchor="_Toc145859554" w:history="1">
        <w:r w:rsidRPr="00B929B0">
          <w:rPr>
            <w:rStyle w:val="Hyperlink"/>
            <w:noProof/>
          </w:rPr>
          <w:t>Contents</w:t>
        </w:r>
        <w:r>
          <w:rPr>
            <w:noProof/>
            <w:webHidden/>
          </w:rPr>
          <w:tab/>
        </w:r>
        <w:r>
          <w:rPr>
            <w:noProof/>
            <w:webHidden/>
          </w:rPr>
          <w:fldChar w:fldCharType="begin"/>
        </w:r>
        <w:r>
          <w:rPr>
            <w:noProof/>
            <w:webHidden/>
          </w:rPr>
          <w:instrText xml:space="preserve"> PAGEREF _Toc145859554 \h </w:instrText>
        </w:r>
        <w:r>
          <w:rPr>
            <w:noProof/>
            <w:webHidden/>
          </w:rPr>
        </w:r>
        <w:r>
          <w:rPr>
            <w:noProof/>
            <w:webHidden/>
          </w:rPr>
          <w:fldChar w:fldCharType="separate"/>
        </w:r>
        <w:r>
          <w:rPr>
            <w:noProof/>
            <w:webHidden/>
          </w:rPr>
          <w:t>2</w:t>
        </w:r>
        <w:r>
          <w:rPr>
            <w:noProof/>
            <w:webHidden/>
          </w:rPr>
          <w:fldChar w:fldCharType="end"/>
        </w:r>
      </w:hyperlink>
    </w:p>
    <w:p w14:paraId="3D726CE3" w14:textId="173D17CF" w:rsidR="007D34DE" w:rsidRDefault="00000000">
      <w:pPr>
        <w:pStyle w:val="TOC1"/>
        <w:tabs>
          <w:tab w:val="right" w:leader="dot" w:pos="9016"/>
        </w:tabs>
        <w:rPr>
          <w:noProof/>
        </w:rPr>
      </w:pPr>
      <w:hyperlink w:anchor="_Toc145859555" w:history="1">
        <w:r w:rsidR="007D34DE" w:rsidRPr="00B929B0">
          <w:rPr>
            <w:rStyle w:val="Hyperlink"/>
            <w:noProof/>
          </w:rPr>
          <w:t>Software in Brief</w:t>
        </w:r>
        <w:r w:rsidR="007D34DE">
          <w:rPr>
            <w:noProof/>
            <w:webHidden/>
          </w:rPr>
          <w:tab/>
        </w:r>
        <w:r w:rsidR="007D34DE">
          <w:rPr>
            <w:noProof/>
            <w:webHidden/>
          </w:rPr>
          <w:fldChar w:fldCharType="begin"/>
        </w:r>
        <w:r w:rsidR="007D34DE">
          <w:rPr>
            <w:noProof/>
            <w:webHidden/>
          </w:rPr>
          <w:instrText xml:space="preserve"> PAGEREF _Toc145859555 \h </w:instrText>
        </w:r>
        <w:r w:rsidR="007D34DE">
          <w:rPr>
            <w:noProof/>
            <w:webHidden/>
          </w:rPr>
        </w:r>
        <w:r w:rsidR="007D34DE">
          <w:rPr>
            <w:noProof/>
            <w:webHidden/>
          </w:rPr>
          <w:fldChar w:fldCharType="separate"/>
        </w:r>
        <w:r w:rsidR="007D34DE">
          <w:rPr>
            <w:noProof/>
            <w:webHidden/>
          </w:rPr>
          <w:t>3</w:t>
        </w:r>
        <w:r w:rsidR="007D34DE">
          <w:rPr>
            <w:noProof/>
            <w:webHidden/>
          </w:rPr>
          <w:fldChar w:fldCharType="end"/>
        </w:r>
      </w:hyperlink>
    </w:p>
    <w:p w14:paraId="69C80D7D" w14:textId="2FEA06A9" w:rsidR="007D34DE" w:rsidRDefault="00000000">
      <w:pPr>
        <w:pStyle w:val="TOC1"/>
        <w:tabs>
          <w:tab w:val="right" w:leader="dot" w:pos="9016"/>
        </w:tabs>
        <w:rPr>
          <w:noProof/>
        </w:rPr>
      </w:pPr>
      <w:hyperlink w:anchor="_Toc145859556" w:history="1">
        <w:r w:rsidR="007D34DE" w:rsidRPr="00B929B0">
          <w:rPr>
            <w:rStyle w:val="Hyperlink"/>
            <w:noProof/>
          </w:rPr>
          <w:t>Testing Scope</w:t>
        </w:r>
        <w:r w:rsidR="007D34DE">
          <w:rPr>
            <w:noProof/>
            <w:webHidden/>
          </w:rPr>
          <w:tab/>
        </w:r>
        <w:r w:rsidR="007D34DE">
          <w:rPr>
            <w:noProof/>
            <w:webHidden/>
          </w:rPr>
          <w:fldChar w:fldCharType="begin"/>
        </w:r>
        <w:r w:rsidR="007D34DE">
          <w:rPr>
            <w:noProof/>
            <w:webHidden/>
          </w:rPr>
          <w:instrText xml:space="preserve"> PAGEREF _Toc145859556 \h </w:instrText>
        </w:r>
        <w:r w:rsidR="007D34DE">
          <w:rPr>
            <w:noProof/>
            <w:webHidden/>
          </w:rPr>
        </w:r>
        <w:r w:rsidR="007D34DE">
          <w:rPr>
            <w:noProof/>
            <w:webHidden/>
          </w:rPr>
          <w:fldChar w:fldCharType="separate"/>
        </w:r>
        <w:r w:rsidR="007D34DE">
          <w:rPr>
            <w:noProof/>
            <w:webHidden/>
          </w:rPr>
          <w:t>3</w:t>
        </w:r>
        <w:r w:rsidR="007D34DE">
          <w:rPr>
            <w:noProof/>
            <w:webHidden/>
          </w:rPr>
          <w:fldChar w:fldCharType="end"/>
        </w:r>
      </w:hyperlink>
    </w:p>
    <w:p w14:paraId="3ABA6A20" w14:textId="4106B77C" w:rsidR="007D34DE" w:rsidRDefault="00000000">
      <w:pPr>
        <w:pStyle w:val="TOC1"/>
        <w:tabs>
          <w:tab w:val="right" w:leader="dot" w:pos="9016"/>
        </w:tabs>
        <w:rPr>
          <w:noProof/>
        </w:rPr>
      </w:pPr>
      <w:hyperlink w:anchor="_Toc145859557" w:history="1">
        <w:r w:rsidR="007D34DE" w:rsidRPr="00B929B0">
          <w:rPr>
            <w:rStyle w:val="Hyperlink"/>
            <w:noProof/>
          </w:rPr>
          <w:t>Testing Strategy &amp; Case Definitions</w:t>
        </w:r>
        <w:r w:rsidR="007D34DE">
          <w:rPr>
            <w:noProof/>
            <w:webHidden/>
          </w:rPr>
          <w:tab/>
        </w:r>
        <w:r w:rsidR="007D34DE">
          <w:rPr>
            <w:noProof/>
            <w:webHidden/>
          </w:rPr>
          <w:fldChar w:fldCharType="begin"/>
        </w:r>
        <w:r w:rsidR="007D34DE">
          <w:rPr>
            <w:noProof/>
            <w:webHidden/>
          </w:rPr>
          <w:instrText xml:space="preserve"> PAGEREF _Toc145859557 \h </w:instrText>
        </w:r>
        <w:r w:rsidR="007D34DE">
          <w:rPr>
            <w:noProof/>
            <w:webHidden/>
          </w:rPr>
        </w:r>
        <w:r w:rsidR="007D34DE">
          <w:rPr>
            <w:noProof/>
            <w:webHidden/>
          </w:rPr>
          <w:fldChar w:fldCharType="separate"/>
        </w:r>
        <w:r w:rsidR="007D34DE">
          <w:rPr>
            <w:noProof/>
            <w:webHidden/>
          </w:rPr>
          <w:t>3</w:t>
        </w:r>
        <w:r w:rsidR="007D34DE">
          <w:rPr>
            <w:noProof/>
            <w:webHidden/>
          </w:rPr>
          <w:fldChar w:fldCharType="end"/>
        </w:r>
      </w:hyperlink>
    </w:p>
    <w:p w14:paraId="1C860ED1" w14:textId="04A950DC" w:rsidR="007D34DE" w:rsidRDefault="00000000">
      <w:pPr>
        <w:pStyle w:val="TOC1"/>
        <w:tabs>
          <w:tab w:val="right" w:leader="dot" w:pos="9016"/>
        </w:tabs>
        <w:rPr>
          <w:noProof/>
        </w:rPr>
      </w:pPr>
      <w:hyperlink w:anchor="_Toc145859558" w:history="1">
        <w:r w:rsidR="007D34DE" w:rsidRPr="00B929B0">
          <w:rPr>
            <w:rStyle w:val="Hyperlink"/>
            <w:noProof/>
          </w:rPr>
          <w:t>Testing Tools</w:t>
        </w:r>
        <w:r w:rsidR="007D34DE">
          <w:rPr>
            <w:noProof/>
            <w:webHidden/>
          </w:rPr>
          <w:tab/>
        </w:r>
        <w:r w:rsidR="007D34DE">
          <w:rPr>
            <w:noProof/>
            <w:webHidden/>
          </w:rPr>
          <w:fldChar w:fldCharType="begin"/>
        </w:r>
        <w:r w:rsidR="007D34DE">
          <w:rPr>
            <w:noProof/>
            <w:webHidden/>
          </w:rPr>
          <w:instrText xml:space="preserve"> PAGEREF _Toc145859558 \h </w:instrText>
        </w:r>
        <w:r w:rsidR="007D34DE">
          <w:rPr>
            <w:noProof/>
            <w:webHidden/>
          </w:rPr>
        </w:r>
        <w:r w:rsidR="007D34DE">
          <w:rPr>
            <w:noProof/>
            <w:webHidden/>
          </w:rPr>
          <w:fldChar w:fldCharType="separate"/>
        </w:r>
        <w:r w:rsidR="007D34DE">
          <w:rPr>
            <w:noProof/>
            <w:webHidden/>
          </w:rPr>
          <w:t>4</w:t>
        </w:r>
        <w:r w:rsidR="007D34DE">
          <w:rPr>
            <w:noProof/>
            <w:webHidden/>
          </w:rPr>
          <w:fldChar w:fldCharType="end"/>
        </w:r>
      </w:hyperlink>
    </w:p>
    <w:p w14:paraId="5DF31C73" w14:textId="4E67C50C" w:rsidR="007D34DE" w:rsidRDefault="00000000">
      <w:pPr>
        <w:pStyle w:val="TOC1"/>
        <w:tabs>
          <w:tab w:val="right" w:leader="dot" w:pos="9016"/>
        </w:tabs>
        <w:rPr>
          <w:noProof/>
        </w:rPr>
      </w:pPr>
      <w:hyperlink w:anchor="_Toc145859559" w:history="1">
        <w:r w:rsidR="007D34DE" w:rsidRPr="00B929B0">
          <w:rPr>
            <w:rStyle w:val="Hyperlink"/>
            <w:noProof/>
          </w:rPr>
          <w:t>Test Criteria</w:t>
        </w:r>
        <w:r w:rsidR="007D34DE">
          <w:rPr>
            <w:noProof/>
            <w:webHidden/>
          </w:rPr>
          <w:tab/>
        </w:r>
        <w:r w:rsidR="007D34DE">
          <w:rPr>
            <w:noProof/>
            <w:webHidden/>
          </w:rPr>
          <w:fldChar w:fldCharType="begin"/>
        </w:r>
        <w:r w:rsidR="007D34DE">
          <w:rPr>
            <w:noProof/>
            <w:webHidden/>
          </w:rPr>
          <w:instrText xml:space="preserve"> PAGEREF _Toc145859559 \h </w:instrText>
        </w:r>
        <w:r w:rsidR="007D34DE">
          <w:rPr>
            <w:noProof/>
            <w:webHidden/>
          </w:rPr>
        </w:r>
        <w:r w:rsidR="007D34DE">
          <w:rPr>
            <w:noProof/>
            <w:webHidden/>
          </w:rPr>
          <w:fldChar w:fldCharType="separate"/>
        </w:r>
        <w:r w:rsidR="007D34DE">
          <w:rPr>
            <w:noProof/>
            <w:webHidden/>
          </w:rPr>
          <w:t>5</w:t>
        </w:r>
        <w:r w:rsidR="007D34DE">
          <w:rPr>
            <w:noProof/>
            <w:webHidden/>
          </w:rPr>
          <w:fldChar w:fldCharType="end"/>
        </w:r>
      </w:hyperlink>
    </w:p>
    <w:p w14:paraId="52974E47" w14:textId="672290D8" w:rsidR="007D34DE" w:rsidRDefault="00000000">
      <w:pPr>
        <w:pStyle w:val="TOC2"/>
        <w:tabs>
          <w:tab w:val="right" w:leader="dot" w:pos="9016"/>
        </w:tabs>
        <w:rPr>
          <w:noProof/>
        </w:rPr>
      </w:pPr>
      <w:hyperlink w:anchor="_Toc145859560" w:history="1">
        <w:r w:rsidR="007D34DE" w:rsidRPr="00B929B0">
          <w:rPr>
            <w:rStyle w:val="Hyperlink"/>
            <w:noProof/>
          </w:rPr>
          <w:t>Suspension Criteria</w:t>
        </w:r>
        <w:r w:rsidR="007D34DE">
          <w:rPr>
            <w:noProof/>
            <w:webHidden/>
          </w:rPr>
          <w:tab/>
        </w:r>
        <w:r w:rsidR="007D34DE">
          <w:rPr>
            <w:noProof/>
            <w:webHidden/>
          </w:rPr>
          <w:fldChar w:fldCharType="begin"/>
        </w:r>
        <w:r w:rsidR="007D34DE">
          <w:rPr>
            <w:noProof/>
            <w:webHidden/>
          </w:rPr>
          <w:instrText xml:space="preserve"> PAGEREF _Toc145859560 \h </w:instrText>
        </w:r>
        <w:r w:rsidR="007D34DE">
          <w:rPr>
            <w:noProof/>
            <w:webHidden/>
          </w:rPr>
        </w:r>
        <w:r w:rsidR="007D34DE">
          <w:rPr>
            <w:noProof/>
            <w:webHidden/>
          </w:rPr>
          <w:fldChar w:fldCharType="separate"/>
        </w:r>
        <w:r w:rsidR="007D34DE">
          <w:rPr>
            <w:noProof/>
            <w:webHidden/>
          </w:rPr>
          <w:t>5</w:t>
        </w:r>
        <w:r w:rsidR="007D34DE">
          <w:rPr>
            <w:noProof/>
            <w:webHidden/>
          </w:rPr>
          <w:fldChar w:fldCharType="end"/>
        </w:r>
      </w:hyperlink>
    </w:p>
    <w:p w14:paraId="11A2E638" w14:textId="6835EDFC" w:rsidR="007D34DE" w:rsidRDefault="00000000">
      <w:pPr>
        <w:pStyle w:val="TOC2"/>
        <w:tabs>
          <w:tab w:val="right" w:leader="dot" w:pos="9016"/>
        </w:tabs>
        <w:rPr>
          <w:noProof/>
        </w:rPr>
      </w:pPr>
      <w:hyperlink w:anchor="_Toc145859561" w:history="1">
        <w:r w:rsidR="007D34DE" w:rsidRPr="00B929B0">
          <w:rPr>
            <w:rStyle w:val="Hyperlink"/>
            <w:noProof/>
          </w:rPr>
          <w:t>Exit Criteria</w:t>
        </w:r>
        <w:r w:rsidR="007D34DE">
          <w:rPr>
            <w:noProof/>
            <w:webHidden/>
          </w:rPr>
          <w:tab/>
        </w:r>
        <w:r w:rsidR="007D34DE">
          <w:rPr>
            <w:noProof/>
            <w:webHidden/>
          </w:rPr>
          <w:fldChar w:fldCharType="begin"/>
        </w:r>
        <w:r w:rsidR="007D34DE">
          <w:rPr>
            <w:noProof/>
            <w:webHidden/>
          </w:rPr>
          <w:instrText xml:space="preserve"> PAGEREF _Toc145859561 \h </w:instrText>
        </w:r>
        <w:r w:rsidR="007D34DE">
          <w:rPr>
            <w:noProof/>
            <w:webHidden/>
          </w:rPr>
        </w:r>
        <w:r w:rsidR="007D34DE">
          <w:rPr>
            <w:noProof/>
            <w:webHidden/>
          </w:rPr>
          <w:fldChar w:fldCharType="separate"/>
        </w:r>
        <w:r w:rsidR="007D34DE">
          <w:rPr>
            <w:noProof/>
            <w:webHidden/>
          </w:rPr>
          <w:t>5</w:t>
        </w:r>
        <w:r w:rsidR="007D34DE">
          <w:rPr>
            <w:noProof/>
            <w:webHidden/>
          </w:rPr>
          <w:fldChar w:fldCharType="end"/>
        </w:r>
      </w:hyperlink>
    </w:p>
    <w:p w14:paraId="31669F74" w14:textId="0E511AF9" w:rsidR="007D34DE" w:rsidRDefault="00000000">
      <w:pPr>
        <w:pStyle w:val="TOC1"/>
        <w:tabs>
          <w:tab w:val="right" w:leader="dot" w:pos="9016"/>
        </w:tabs>
        <w:rPr>
          <w:noProof/>
        </w:rPr>
      </w:pPr>
      <w:hyperlink w:anchor="_Toc145859562" w:history="1">
        <w:r w:rsidR="007D34DE" w:rsidRPr="00B929B0">
          <w:rPr>
            <w:rStyle w:val="Hyperlink"/>
            <w:noProof/>
          </w:rPr>
          <w:t>Test Schedule &amp; Changes</w:t>
        </w:r>
        <w:r w:rsidR="007D34DE">
          <w:rPr>
            <w:noProof/>
            <w:webHidden/>
          </w:rPr>
          <w:tab/>
        </w:r>
        <w:r w:rsidR="007D34DE">
          <w:rPr>
            <w:noProof/>
            <w:webHidden/>
          </w:rPr>
          <w:fldChar w:fldCharType="begin"/>
        </w:r>
        <w:r w:rsidR="007D34DE">
          <w:rPr>
            <w:noProof/>
            <w:webHidden/>
          </w:rPr>
          <w:instrText xml:space="preserve"> PAGEREF _Toc145859562 \h </w:instrText>
        </w:r>
        <w:r w:rsidR="007D34DE">
          <w:rPr>
            <w:noProof/>
            <w:webHidden/>
          </w:rPr>
        </w:r>
        <w:r w:rsidR="007D34DE">
          <w:rPr>
            <w:noProof/>
            <w:webHidden/>
          </w:rPr>
          <w:fldChar w:fldCharType="separate"/>
        </w:r>
        <w:r w:rsidR="007D34DE">
          <w:rPr>
            <w:noProof/>
            <w:webHidden/>
          </w:rPr>
          <w:t>5</w:t>
        </w:r>
        <w:r w:rsidR="007D34DE">
          <w:rPr>
            <w:noProof/>
            <w:webHidden/>
          </w:rPr>
          <w:fldChar w:fldCharType="end"/>
        </w:r>
      </w:hyperlink>
    </w:p>
    <w:p w14:paraId="235F64CC" w14:textId="48FFE5F4" w:rsidR="0059007F" w:rsidRDefault="007D34DE">
      <w:r>
        <w:fldChar w:fldCharType="end"/>
      </w:r>
    </w:p>
    <w:p w14:paraId="3A5081ED" w14:textId="77777777" w:rsidR="0059007F" w:rsidRDefault="0059007F"/>
    <w:p w14:paraId="33626F99" w14:textId="77777777" w:rsidR="0059007F" w:rsidRDefault="0059007F">
      <w:pPr>
        <w:sectPr w:rsidR="0059007F">
          <w:pgSz w:w="11906" w:h="16838"/>
          <w:pgMar w:top="1440" w:right="1440" w:bottom="1440" w:left="1440" w:header="708" w:footer="708" w:gutter="0"/>
          <w:cols w:space="708"/>
          <w:docGrid w:linePitch="360"/>
        </w:sectPr>
      </w:pPr>
    </w:p>
    <w:p w14:paraId="1DE69EAF" w14:textId="444EBD65" w:rsidR="0059007F" w:rsidRDefault="0059007F" w:rsidP="00537167">
      <w:pPr>
        <w:pStyle w:val="Heading1"/>
      </w:pPr>
      <w:bookmarkStart w:id="3" w:name="_Toc145859555"/>
      <w:r>
        <w:lastRenderedPageBreak/>
        <w:t>Software in Brief</w:t>
      </w:r>
      <w:bookmarkEnd w:id="3"/>
    </w:p>
    <w:p w14:paraId="64484A78" w14:textId="5D47AEF5" w:rsidR="0059007F" w:rsidRDefault="0059007F">
      <w:r>
        <w:t xml:space="preserve">The software to be tested is a working website of intermediate complexity. It involves 5+ web pages, as well as </w:t>
      </w:r>
      <w:r w:rsidR="00537167">
        <w:t>back-end communication with a MySQL database. Updates to data can be done server-side as well as front-end by individuals using registration/login</w:t>
      </w:r>
      <w:r w:rsidR="006F1535">
        <w:t xml:space="preserve"> with PHP</w:t>
      </w:r>
      <w:r w:rsidR="00537167">
        <w:t>.</w:t>
      </w:r>
    </w:p>
    <w:p w14:paraId="543323EF" w14:textId="77777777" w:rsidR="00EE1EC7" w:rsidRDefault="00EE1EC7"/>
    <w:p w14:paraId="3098497C" w14:textId="75ABF7B4" w:rsidR="00537167" w:rsidRDefault="00537167" w:rsidP="00537167">
      <w:pPr>
        <w:pStyle w:val="Heading1"/>
      </w:pPr>
      <w:bookmarkStart w:id="4" w:name="_Toc145859556"/>
      <w:r>
        <w:t>Testing Scope</w:t>
      </w:r>
      <w:bookmarkEnd w:id="4"/>
    </w:p>
    <w:p w14:paraId="750B83EA" w14:textId="1C72DC2F" w:rsidR="00537167" w:rsidRDefault="00537167">
      <w:r>
        <w:t xml:space="preserve">The primary function of this testing document is to test the input, storage, manipulation, and output of user-provided data. </w:t>
      </w:r>
      <w:r w:rsidR="006F1535">
        <w:t>This will test both the capabilities and performance of the</w:t>
      </w:r>
      <w:r w:rsidR="00861B41">
        <w:t xml:space="preserve"> website &amp;</w:t>
      </w:r>
      <w:r w:rsidR="006F1535">
        <w:t xml:space="preserve"> database, as well as the validation and connection of the front-end form input, and the output validity of the data.</w:t>
      </w:r>
    </w:p>
    <w:p w14:paraId="22BC48AC" w14:textId="49AA9DB0" w:rsidR="006F1535" w:rsidRDefault="006F1535"/>
    <w:p w14:paraId="315CBB28" w14:textId="145EDC53" w:rsidR="006F1535" w:rsidRDefault="006F1535" w:rsidP="006F1535">
      <w:pPr>
        <w:pStyle w:val="Heading1"/>
      </w:pPr>
      <w:bookmarkStart w:id="5" w:name="_Toc145859557"/>
      <w:r>
        <w:t>Testing Strategy &amp; Case Definitions</w:t>
      </w:r>
      <w:bookmarkEnd w:id="5"/>
    </w:p>
    <w:p w14:paraId="03287F89" w14:textId="05E2C3F6" w:rsidR="00537167" w:rsidRDefault="00A209CB">
      <w:r>
        <w:t>A</w:t>
      </w:r>
      <w:r w:rsidR="006F1535">
        <w:t xml:space="preserve"> single set of cases denoted by the differing table colour-sets</w:t>
      </w:r>
      <w:r>
        <w:t xml:space="preserve"> will be tested</w:t>
      </w:r>
      <w:r w:rsidR="006F1535">
        <w:t xml:space="preserve"> focussing on a particular </w:t>
      </w:r>
      <w:r w:rsidR="00861B41">
        <w:t>testing scope item: input &amp; registration, storage &amp; webpage mapping, &amp; output &amp; accuracy.</w:t>
      </w:r>
    </w:p>
    <w:p w14:paraId="30CAD119" w14:textId="77777777" w:rsidR="00A209CB" w:rsidRDefault="00A209CB"/>
    <w:tbl>
      <w:tblPr>
        <w:tblStyle w:val="TableGrid"/>
        <w:tblW w:w="0" w:type="auto"/>
        <w:tblLook w:val="04A0" w:firstRow="1" w:lastRow="0" w:firstColumn="1" w:lastColumn="0" w:noHBand="0" w:noVBand="1"/>
      </w:tblPr>
      <w:tblGrid>
        <w:gridCol w:w="1570"/>
        <w:gridCol w:w="1776"/>
        <w:gridCol w:w="2076"/>
        <w:gridCol w:w="2569"/>
        <w:gridCol w:w="1025"/>
      </w:tblGrid>
      <w:tr w:rsidR="00A209CB" w:rsidRPr="00861B41" w14:paraId="09606DED" w14:textId="77777777" w:rsidTr="00A75816">
        <w:trPr>
          <w:trHeight w:val="1097"/>
        </w:trPr>
        <w:tc>
          <w:tcPr>
            <w:tcW w:w="1571" w:type="dxa"/>
            <w:shd w:val="clear" w:color="auto" w:fill="000000" w:themeFill="text1"/>
            <w:vAlign w:val="center"/>
          </w:tcPr>
          <w:p w14:paraId="5703DAD8" w14:textId="388BFF81" w:rsidR="00861B41" w:rsidRPr="00861B41" w:rsidRDefault="00861B41" w:rsidP="00A75816">
            <w:pPr>
              <w:jc w:val="center"/>
              <w:rPr>
                <w:b/>
                <w:bCs/>
                <w:szCs w:val="24"/>
              </w:rPr>
            </w:pPr>
            <w:r w:rsidRPr="00861B41">
              <w:rPr>
                <w:b/>
                <w:bCs/>
                <w:szCs w:val="24"/>
              </w:rPr>
              <w:t>Test Case Type</w:t>
            </w:r>
          </w:p>
        </w:tc>
        <w:tc>
          <w:tcPr>
            <w:tcW w:w="1798" w:type="dxa"/>
            <w:shd w:val="clear" w:color="auto" w:fill="000000" w:themeFill="text1"/>
            <w:vAlign w:val="center"/>
          </w:tcPr>
          <w:p w14:paraId="49EF856E" w14:textId="58DF24C9" w:rsidR="00861B41" w:rsidRPr="00861B41" w:rsidRDefault="00861B41" w:rsidP="00A75816">
            <w:pPr>
              <w:jc w:val="center"/>
              <w:rPr>
                <w:b/>
                <w:bCs/>
                <w:szCs w:val="24"/>
              </w:rPr>
            </w:pPr>
            <w:r w:rsidRPr="00861B41">
              <w:rPr>
                <w:b/>
                <w:bCs/>
                <w:szCs w:val="24"/>
              </w:rPr>
              <w:t>Description</w:t>
            </w:r>
          </w:p>
        </w:tc>
        <w:tc>
          <w:tcPr>
            <w:tcW w:w="2146" w:type="dxa"/>
            <w:shd w:val="clear" w:color="auto" w:fill="000000" w:themeFill="text1"/>
            <w:vAlign w:val="center"/>
          </w:tcPr>
          <w:p w14:paraId="04DEBB8F" w14:textId="73B3C799" w:rsidR="00861B41" w:rsidRPr="00861B41" w:rsidRDefault="00861B41" w:rsidP="00A75816">
            <w:pPr>
              <w:jc w:val="center"/>
              <w:rPr>
                <w:b/>
                <w:bCs/>
                <w:szCs w:val="24"/>
              </w:rPr>
            </w:pPr>
            <w:r w:rsidRPr="00861B41">
              <w:rPr>
                <w:b/>
                <w:bCs/>
                <w:szCs w:val="24"/>
              </w:rPr>
              <w:t>Test Step</w:t>
            </w:r>
          </w:p>
        </w:tc>
        <w:tc>
          <w:tcPr>
            <w:tcW w:w="2673" w:type="dxa"/>
            <w:shd w:val="clear" w:color="auto" w:fill="000000" w:themeFill="text1"/>
            <w:vAlign w:val="center"/>
          </w:tcPr>
          <w:p w14:paraId="6FCE1452" w14:textId="562CC025" w:rsidR="00861B41" w:rsidRPr="00861B41" w:rsidRDefault="00861B41" w:rsidP="00A75816">
            <w:pPr>
              <w:jc w:val="center"/>
              <w:rPr>
                <w:b/>
                <w:bCs/>
                <w:szCs w:val="24"/>
              </w:rPr>
            </w:pPr>
            <w:r w:rsidRPr="00861B41">
              <w:rPr>
                <w:b/>
                <w:bCs/>
                <w:szCs w:val="24"/>
              </w:rPr>
              <w:t>Expected Results</w:t>
            </w:r>
          </w:p>
        </w:tc>
        <w:tc>
          <w:tcPr>
            <w:tcW w:w="1043" w:type="dxa"/>
            <w:shd w:val="clear" w:color="auto" w:fill="000000" w:themeFill="text1"/>
            <w:vAlign w:val="center"/>
          </w:tcPr>
          <w:p w14:paraId="4FEE708B" w14:textId="07A72827" w:rsidR="00861B41" w:rsidRPr="00861B41" w:rsidRDefault="00861B41" w:rsidP="00A75816">
            <w:pPr>
              <w:jc w:val="center"/>
              <w:rPr>
                <w:b/>
                <w:bCs/>
                <w:szCs w:val="24"/>
              </w:rPr>
            </w:pPr>
            <w:r w:rsidRPr="00861B41">
              <w:rPr>
                <w:b/>
                <w:bCs/>
                <w:szCs w:val="24"/>
              </w:rPr>
              <w:t>Status</w:t>
            </w:r>
          </w:p>
        </w:tc>
      </w:tr>
      <w:tr w:rsidR="00A209CB" w14:paraId="70240B0E" w14:textId="77777777" w:rsidTr="00A75816">
        <w:tc>
          <w:tcPr>
            <w:tcW w:w="1571" w:type="dxa"/>
            <w:shd w:val="clear" w:color="auto" w:fill="DAEEF3" w:themeFill="accent5" w:themeFillTint="33"/>
          </w:tcPr>
          <w:p w14:paraId="5365C003" w14:textId="6E532769" w:rsidR="00861B41" w:rsidRPr="00A75816" w:rsidRDefault="00861B41">
            <w:pPr>
              <w:rPr>
                <w:b/>
                <w:bCs/>
              </w:rPr>
            </w:pPr>
            <w:r w:rsidRPr="00A75816">
              <w:rPr>
                <w:b/>
                <w:bCs/>
              </w:rPr>
              <w:t>Input</w:t>
            </w:r>
            <w:r w:rsidR="00A209CB" w:rsidRPr="00A75816">
              <w:rPr>
                <w:b/>
                <w:bCs/>
              </w:rPr>
              <w:t xml:space="preserve"> &amp; </w:t>
            </w:r>
            <w:r w:rsidRPr="00A75816">
              <w:rPr>
                <w:b/>
                <w:bCs/>
              </w:rPr>
              <w:t>Registration</w:t>
            </w:r>
          </w:p>
        </w:tc>
        <w:tc>
          <w:tcPr>
            <w:tcW w:w="1798" w:type="dxa"/>
            <w:shd w:val="clear" w:color="auto" w:fill="DAEEF3" w:themeFill="accent5" w:themeFillTint="33"/>
          </w:tcPr>
          <w:p w14:paraId="018425A9" w14:textId="150D802C" w:rsidR="00861B41" w:rsidRDefault="00861B41">
            <w:r>
              <w:t>First Name accepts up to 40 characters</w:t>
            </w:r>
          </w:p>
        </w:tc>
        <w:tc>
          <w:tcPr>
            <w:tcW w:w="2146" w:type="dxa"/>
            <w:shd w:val="clear" w:color="auto" w:fill="DAEEF3" w:themeFill="accent5" w:themeFillTint="33"/>
          </w:tcPr>
          <w:p w14:paraId="45A56D75" w14:textId="220346F5" w:rsidR="00861B41" w:rsidRDefault="00861B41">
            <w:r>
              <w:t>Input over 40 characters- letters, numbers, symbols</w:t>
            </w:r>
          </w:p>
        </w:tc>
        <w:tc>
          <w:tcPr>
            <w:tcW w:w="2673" w:type="dxa"/>
            <w:shd w:val="clear" w:color="auto" w:fill="DAEEF3" w:themeFill="accent5" w:themeFillTint="33"/>
          </w:tcPr>
          <w:p w14:paraId="7664E9A8" w14:textId="0FAEDCC9" w:rsidR="00861B41" w:rsidRDefault="00A209CB">
            <w:r>
              <w:t>No issues visible when register button is clicked</w:t>
            </w:r>
          </w:p>
        </w:tc>
        <w:tc>
          <w:tcPr>
            <w:tcW w:w="1043" w:type="dxa"/>
            <w:shd w:val="clear" w:color="auto" w:fill="DAEEF3" w:themeFill="accent5" w:themeFillTint="33"/>
          </w:tcPr>
          <w:p w14:paraId="1864DAA1" w14:textId="5C8262B8" w:rsidR="00861B41" w:rsidRDefault="00861B41">
            <w:r>
              <w:t>Pass</w:t>
            </w:r>
          </w:p>
        </w:tc>
      </w:tr>
      <w:tr w:rsidR="00A209CB" w14:paraId="1048069C" w14:textId="77777777" w:rsidTr="00A75816">
        <w:tc>
          <w:tcPr>
            <w:tcW w:w="1571" w:type="dxa"/>
            <w:shd w:val="clear" w:color="auto" w:fill="DAEEF3" w:themeFill="accent5" w:themeFillTint="33"/>
          </w:tcPr>
          <w:p w14:paraId="31C91D9C" w14:textId="77777777" w:rsidR="00861B41" w:rsidRDefault="00861B41" w:rsidP="00861B41"/>
        </w:tc>
        <w:tc>
          <w:tcPr>
            <w:tcW w:w="1798" w:type="dxa"/>
            <w:shd w:val="clear" w:color="auto" w:fill="DAEEF3" w:themeFill="accent5" w:themeFillTint="33"/>
          </w:tcPr>
          <w:p w14:paraId="0B81B787" w14:textId="3F64744C" w:rsidR="00861B41" w:rsidRDefault="00861B41" w:rsidP="00861B41">
            <w:r>
              <w:t>Last Name accepts up to 40 characters</w:t>
            </w:r>
          </w:p>
        </w:tc>
        <w:tc>
          <w:tcPr>
            <w:tcW w:w="2146" w:type="dxa"/>
            <w:shd w:val="clear" w:color="auto" w:fill="DAEEF3" w:themeFill="accent5" w:themeFillTint="33"/>
          </w:tcPr>
          <w:p w14:paraId="0A6A5EF5" w14:textId="3038FCDE" w:rsidR="00861B41" w:rsidRDefault="00861B41" w:rsidP="00861B41">
            <w:r>
              <w:t>Input over 40 characters- letters, numbers, symbols</w:t>
            </w:r>
          </w:p>
        </w:tc>
        <w:tc>
          <w:tcPr>
            <w:tcW w:w="2673" w:type="dxa"/>
            <w:shd w:val="clear" w:color="auto" w:fill="DAEEF3" w:themeFill="accent5" w:themeFillTint="33"/>
          </w:tcPr>
          <w:p w14:paraId="2DC9973A" w14:textId="4258BDF9" w:rsidR="00861B41" w:rsidRDefault="00A209CB" w:rsidP="00861B41">
            <w:r>
              <w:t>No issues visible when register button is clicked</w:t>
            </w:r>
          </w:p>
        </w:tc>
        <w:tc>
          <w:tcPr>
            <w:tcW w:w="1043" w:type="dxa"/>
            <w:shd w:val="clear" w:color="auto" w:fill="DAEEF3" w:themeFill="accent5" w:themeFillTint="33"/>
          </w:tcPr>
          <w:p w14:paraId="29BB44B8" w14:textId="304ED848" w:rsidR="00861B41" w:rsidRDefault="00861B41" w:rsidP="00861B41">
            <w:r>
              <w:t>Pass</w:t>
            </w:r>
          </w:p>
        </w:tc>
      </w:tr>
      <w:tr w:rsidR="00A209CB" w14:paraId="7C223395" w14:textId="77777777" w:rsidTr="00A75816">
        <w:tc>
          <w:tcPr>
            <w:tcW w:w="1571" w:type="dxa"/>
            <w:shd w:val="clear" w:color="auto" w:fill="DAEEF3" w:themeFill="accent5" w:themeFillTint="33"/>
          </w:tcPr>
          <w:p w14:paraId="36325841" w14:textId="77777777" w:rsidR="00861B41" w:rsidRDefault="00861B41" w:rsidP="00861B41"/>
        </w:tc>
        <w:tc>
          <w:tcPr>
            <w:tcW w:w="1798" w:type="dxa"/>
            <w:shd w:val="clear" w:color="auto" w:fill="DAEEF3" w:themeFill="accent5" w:themeFillTint="33"/>
          </w:tcPr>
          <w:p w14:paraId="44707753" w14:textId="7C274615" w:rsidR="00861B41" w:rsidRDefault="00A209CB" w:rsidP="00861B41">
            <w:r>
              <w:t>Email without ‘@’ symbol</w:t>
            </w:r>
          </w:p>
        </w:tc>
        <w:tc>
          <w:tcPr>
            <w:tcW w:w="2146" w:type="dxa"/>
            <w:shd w:val="clear" w:color="auto" w:fill="DAEEF3" w:themeFill="accent5" w:themeFillTint="33"/>
          </w:tcPr>
          <w:p w14:paraId="299E9075" w14:textId="263152C9" w:rsidR="00861B41" w:rsidRDefault="00A209CB" w:rsidP="00861B41">
            <w:r>
              <w:t>Omit addition of @ symbol</w:t>
            </w:r>
          </w:p>
        </w:tc>
        <w:tc>
          <w:tcPr>
            <w:tcW w:w="2673" w:type="dxa"/>
            <w:shd w:val="clear" w:color="auto" w:fill="DAEEF3" w:themeFill="accent5" w:themeFillTint="33"/>
          </w:tcPr>
          <w:p w14:paraId="4318A229" w14:textId="6D9B5213" w:rsidR="00861B41" w:rsidRDefault="00A209CB" w:rsidP="00861B41">
            <w:r>
              <w:t>No exceptions visible</w:t>
            </w:r>
          </w:p>
        </w:tc>
        <w:tc>
          <w:tcPr>
            <w:tcW w:w="1043" w:type="dxa"/>
            <w:shd w:val="clear" w:color="auto" w:fill="DAEEF3" w:themeFill="accent5" w:themeFillTint="33"/>
          </w:tcPr>
          <w:p w14:paraId="2311C794" w14:textId="5652FAA9" w:rsidR="00861B41" w:rsidRDefault="00A209CB" w:rsidP="00861B41">
            <w:r>
              <w:t>Pass</w:t>
            </w:r>
          </w:p>
        </w:tc>
      </w:tr>
      <w:tr w:rsidR="00A209CB" w14:paraId="6DD01D37" w14:textId="77777777" w:rsidTr="00A75816">
        <w:tc>
          <w:tcPr>
            <w:tcW w:w="1571" w:type="dxa"/>
            <w:shd w:val="clear" w:color="auto" w:fill="DAEEF3" w:themeFill="accent5" w:themeFillTint="33"/>
          </w:tcPr>
          <w:p w14:paraId="4721CB85" w14:textId="77777777" w:rsidR="00861B41" w:rsidRDefault="00861B41" w:rsidP="00861B41"/>
        </w:tc>
        <w:tc>
          <w:tcPr>
            <w:tcW w:w="1798" w:type="dxa"/>
            <w:shd w:val="clear" w:color="auto" w:fill="DAEEF3" w:themeFill="accent5" w:themeFillTint="33"/>
          </w:tcPr>
          <w:p w14:paraId="768998D6" w14:textId="062D1678" w:rsidR="00861B41" w:rsidRDefault="00A209CB" w:rsidP="00861B41">
            <w:r>
              <w:t>Email blank</w:t>
            </w:r>
          </w:p>
        </w:tc>
        <w:tc>
          <w:tcPr>
            <w:tcW w:w="2146" w:type="dxa"/>
            <w:shd w:val="clear" w:color="auto" w:fill="DAEEF3" w:themeFill="accent5" w:themeFillTint="33"/>
          </w:tcPr>
          <w:p w14:paraId="17B93CAF" w14:textId="0E0029F1" w:rsidR="00861B41" w:rsidRDefault="00A209CB" w:rsidP="00861B41">
            <w:r>
              <w:t>Provide all data except for email</w:t>
            </w:r>
          </w:p>
        </w:tc>
        <w:tc>
          <w:tcPr>
            <w:tcW w:w="2673" w:type="dxa"/>
            <w:shd w:val="clear" w:color="auto" w:fill="DAEEF3" w:themeFill="accent5" w:themeFillTint="33"/>
          </w:tcPr>
          <w:p w14:paraId="3859D1A1" w14:textId="7AA8A3DA" w:rsidR="00861B41" w:rsidRDefault="00A209CB" w:rsidP="00861B41">
            <w:r>
              <w:t xml:space="preserve">No exceptions visible </w:t>
            </w:r>
          </w:p>
        </w:tc>
        <w:tc>
          <w:tcPr>
            <w:tcW w:w="1043" w:type="dxa"/>
            <w:shd w:val="clear" w:color="auto" w:fill="DAEEF3" w:themeFill="accent5" w:themeFillTint="33"/>
          </w:tcPr>
          <w:p w14:paraId="68CBCEF9" w14:textId="486709CC" w:rsidR="00861B41" w:rsidRDefault="00A209CB" w:rsidP="00861B41">
            <w:r>
              <w:t>Pass</w:t>
            </w:r>
          </w:p>
        </w:tc>
      </w:tr>
      <w:tr w:rsidR="00A209CB" w14:paraId="32268B4A" w14:textId="77777777" w:rsidTr="00A75816">
        <w:tc>
          <w:tcPr>
            <w:tcW w:w="1571" w:type="dxa"/>
            <w:shd w:val="clear" w:color="auto" w:fill="DAEEF3" w:themeFill="accent5" w:themeFillTint="33"/>
          </w:tcPr>
          <w:p w14:paraId="63FDC35C" w14:textId="77777777" w:rsidR="00861B41" w:rsidRDefault="00861B41" w:rsidP="00861B41"/>
        </w:tc>
        <w:tc>
          <w:tcPr>
            <w:tcW w:w="1798" w:type="dxa"/>
            <w:shd w:val="clear" w:color="auto" w:fill="DAEEF3" w:themeFill="accent5" w:themeFillTint="33"/>
          </w:tcPr>
          <w:p w14:paraId="193C8E58" w14:textId="3E1ADEAB" w:rsidR="00861B41" w:rsidRDefault="00A209CB" w:rsidP="00861B41">
            <w:r>
              <w:t>Password and confirm password are the same string</w:t>
            </w:r>
          </w:p>
        </w:tc>
        <w:tc>
          <w:tcPr>
            <w:tcW w:w="2146" w:type="dxa"/>
            <w:shd w:val="clear" w:color="auto" w:fill="DAEEF3" w:themeFill="accent5" w:themeFillTint="33"/>
          </w:tcPr>
          <w:p w14:paraId="432D8B5A" w14:textId="167F58A4" w:rsidR="00861B41" w:rsidRDefault="00A209CB" w:rsidP="00861B41">
            <w:r>
              <w:t>Input different characters into each field</w:t>
            </w:r>
          </w:p>
        </w:tc>
        <w:tc>
          <w:tcPr>
            <w:tcW w:w="2673" w:type="dxa"/>
            <w:shd w:val="clear" w:color="auto" w:fill="DAEEF3" w:themeFill="accent5" w:themeFillTint="33"/>
          </w:tcPr>
          <w:p w14:paraId="4547DD2D" w14:textId="7A09F422" w:rsidR="00861B41" w:rsidRDefault="00A209CB" w:rsidP="00861B41">
            <w:r>
              <w:t>No exceptions visible when register button is clicked</w:t>
            </w:r>
          </w:p>
        </w:tc>
        <w:tc>
          <w:tcPr>
            <w:tcW w:w="1043" w:type="dxa"/>
            <w:shd w:val="clear" w:color="auto" w:fill="DAEEF3" w:themeFill="accent5" w:themeFillTint="33"/>
          </w:tcPr>
          <w:p w14:paraId="70FCED3F" w14:textId="33EFC03C" w:rsidR="00861B41" w:rsidRDefault="00A209CB" w:rsidP="00861B41">
            <w:r>
              <w:t>Pass</w:t>
            </w:r>
          </w:p>
        </w:tc>
      </w:tr>
      <w:tr w:rsidR="00A209CB" w14:paraId="6D6E79F1" w14:textId="77777777" w:rsidTr="00A02F18">
        <w:tc>
          <w:tcPr>
            <w:tcW w:w="1571" w:type="dxa"/>
            <w:shd w:val="clear" w:color="auto" w:fill="E5DFEC" w:themeFill="accent4" w:themeFillTint="33"/>
          </w:tcPr>
          <w:p w14:paraId="0BBA6409" w14:textId="308BC9A6" w:rsidR="00861B41" w:rsidRPr="00A75816" w:rsidRDefault="00A209CB" w:rsidP="00861B41">
            <w:pPr>
              <w:rPr>
                <w:b/>
                <w:bCs/>
              </w:rPr>
            </w:pPr>
            <w:r w:rsidRPr="00A75816">
              <w:rPr>
                <w:b/>
                <w:bCs/>
              </w:rPr>
              <w:t>Storage &amp; mapping</w:t>
            </w:r>
          </w:p>
        </w:tc>
        <w:tc>
          <w:tcPr>
            <w:tcW w:w="1798" w:type="dxa"/>
            <w:shd w:val="clear" w:color="auto" w:fill="E5DFEC" w:themeFill="accent4" w:themeFillTint="33"/>
          </w:tcPr>
          <w:p w14:paraId="089C720F" w14:textId="09F452BE" w:rsidR="00861B41" w:rsidRDefault="00A209CB" w:rsidP="00861B41">
            <w:r>
              <w:t xml:space="preserve">Input data is stored according to </w:t>
            </w:r>
            <w:r w:rsidR="00A02F18">
              <w:t>database scope</w:t>
            </w:r>
          </w:p>
        </w:tc>
        <w:tc>
          <w:tcPr>
            <w:tcW w:w="2146" w:type="dxa"/>
            <w:shd w:val="clear" w:color="auto" w:fill="E5DFEC" w:themeFill="accent4" w:themeFillTint="33"/>
          </w:tcPr>
          <w:p w14:paraId="74D0532E" w14:textId="49D67E83" w:rsidR="00861B41" w:rsidRDefault="00A02F18" w:rsidP="00861B41">
            <w:r>
              <w:t>Check customer ID is unique field</w:t>
            </w:r>
          </w:p>
        </w:tc>
        <w:tc>
          <w:tcPr>
            <w:tcW w:w="2673" w:type="dxa"/>
            <w:shd w:val="clear" w:color="auto" w:fill="E5DFEC" w:themeFill="accent4" w:themeFillTint="33"/>
          </w:tcPr>
          <w:p w14:paraId="77141294" w14:textId="7A751109" w:rsidR="00861B41" w:rsidRDefault="00A02F18" w:rsidP="00861B41">
            <w:r>
              <w:t>ID is incremented from the previous row</w:t>
            </w:r>
          </w:p>
        </w:tc>
        <w:tc>
          <w:tcPr>
            <w:tcW w:w="1043" w:type="dxa"/>
            <w:shd w:val="clear" w:color="auto" w:fill="E5DFEC" w:themeFill="accent4" w:themeFillTint="33"/>
          </w:tcPr>
          <w:p w14:paraId="5819B62B" w14:textId="0FAE9192" w:rsidR="00861B41" w:rsidRDefault="00A209CB" w:rsidP="00861B41">
            <w:r>
              <w:t>Pass</w:t>
            </w:r>
          </w:p>
        </w:tc>
      </w:tr>
      <w:tr w:rsidR="00A209CB" w14:paraId="36B0057D" w14:textId="77777777" w:rsidTr="00A02F18">
        <w:tc>
          <w:tcPr>
            <w:tcW w:w="1571" w:type="dxa"/>
            <w:shd w:val="clear" w:color="auto" w:fill="E5DFEC" w:themeFill="accent4" w:themeFillTint="33"/>
          </w:tcPr>
          <w:p w14:paraId="42490916" w14:textId="77777777" w:rsidR="00861B41" w:rsidRDefault="00861B41" w:rsidP="00861B41"/>
        </w:tc>
        <w:tc>
          <w:tcPr>
            <w:tcW w:w="1798" w:type="dxa"/>
            <w:shd w:val="clear" w:color="auto" w:fill="E5DFEC" w:themeFill="accent4" w:themeFillTint="33"/>
          </w:tcPr>
          <w:p w14:paraId="06EE789F" w14:textId="721B994C" w:rsidR="00861B41" w:rsidRDefault="00A02F18" w:rsidP="00861B41">
            <w:r>
              <w:t>Null references are stored</w:t>
            </w:r>
          </w:p>
        </w:tc>
        <w:tc>
          <w:tcPr>
            <w:tcW w:w="2146" w:type="dxa"/>
            <w:shd w:val="clear" w:color="auto" w:fill="E5DFEC" w:themeFill="accent4" w:themeFillTint="33"/>
          </w:tcPr>
          <w:p w14:paraId="05962742" w14:textId="2EA73A26" w:rsidR="00861B41" w:rsidRDefault="00A02F18" w:rsidP="00861B41">
            <w:r>
              <w:t xml:space="preserve">Check database stores </w:t>
            </w:r>
            <w:proofErr w:type="spellStart"/>
            <w:r>
              <w:t>d.o.b</w:t>
            </w:r>
            <w:proofErr w:type="spellEnd"/>
            <w:r>
              <w:t xml:space="preserve"> as non-null</w:t>
            </w:r>
          </w:p>
        </w:tc>
        <w:tc>
          <w:tcPr>
            <w:tcW w:w="2673" w:type="dxa"/>
            <w:shd w:val="clear" w:color="auto" w:fill="E5DFEC" w:themeFill="accent4" w:themeFillTint="33"/>
          </w:tcPr>
          <w:p w14:paraId="6C6CCAFE" w14:textId="4FF8F111" w:rsidR="00861B41" w:rsidRDefault="00A02F18" w:rsidP="00861B41">
            <w:proofErr w:type="spellStart"/>
            <w:r>
              <w:t>Date_of_birth</w:t>
            </w:r>
            <w:proofErr w:type="spellEnd"/>
            <w:r>
              <w:t xml:space="preserve"> field should contain 0000-00-00 where blank</w:t>
            </w:r>
          </w:p>
        </w:tc>
        <w:tc>
          <w:tcPr>
            <w:tcW w:w="1043" w:type="dxa"/>
            <w:shd w:val="clear" w:color="auto" w:fill="E5DFEC" w:themeFill="accent4" w:themeFillTint="33"/>
          </w:tcPr>
          <w:p w14:paraId="24B45F12" w14:textId="3713445D" w:rsidR="00861B41" w:rsidRDefault="00A209CB" w:rsidP="00861B41">
            <w:r>
              <w:t>Pass</w:t>
            </w:r>
          </w:p>
        </w:tc>
      </w:tr>
      <w:tr w:rsidR="00A02F18" w14:paraId="78947DEE" w14:textId="77777777" w:rsidTr="00A02F18">
        <w:tc>
          <w:tcPr>
            <w:tcW w:w="1571" w:type="dxa"/>
            <w:shd w:val="clear" w:color="auto" w:fill="E5DFEC" w:themeFill="accent4" w:themeFillTint="33"/>
          </w:tcPr>
          <w:p w14:paraId="63BB27F1" w14:textId="77777777" w:rsidR="00A02F18" w:rsidRDefault="00A02F18" w:rsidP="00861B41"/>
        </w:tc>
        <w:tc>
          <w:tcPr>
            <w:tcW w:w="1798" w:type="dxa"/>
            <w:shd w:val="clear" w:color="auto" w:fill="E5DFEC" w:themeFill="accent4" w:themeFillTint="33"/>
          </w:tcPr>
          <w:p w14:paraId="1DF82457" w14:textId="026C15FB" w:rsidR="00A02F18" w:rsidRDefault="00A02F18" w:rsidP="00861B41">
            <w:r>
              <w:t>Password is stored as hash value</w:t>
            </w:r>
          </w:p>
        </w:tc>
        <w:tc>
          <w:tcPr>
            <w:tcW w:w="2146" w:type="dxa"/>
            <w:shd w:val="clear" w:color="auto" w:fill="E5DFEC" w:themeFill="accent4" w:themeFillTint="33"/>
          </w:tcPr>
          <w:p w14:paraId="5396E4A3" w14:textId="500B72DD" w:rsidR="00A02F18" w:rsidRDefault="00A02F18" w:rsidP="00861B41">
            <w:r>
              <w:t>Check back-end password table</w:t>
            </w:r>
          </w:p>
        </w:tc>
        <w:tc>
          <w:tcPr>
            <w:tcW w:w="2673" w:type="dxa"/>
            <w:shd w:val="clear" w:color="auto" w:fill="E5DFEC" w:themeFill="accent4" w:themeFillTint="33"/>
          </w:tcPr>
          <w:p w14:paraId="5ECE228C" w14:textId="51E42DE1" w:rsidR="00A02F18" w:rsidRDefault="00A02F18" w:rsidP="00861B41">
            <w:r>
              <w:t>Password column only contains hash values</w:t>
            </w:r>
          </w:p>
        </w:tc>
        <w:tc>
          <w:tcPr>
            <w:tcW w:w="1043" w:type="dxa"/>
            <w:shd w:val="clear" w:color="auto" w:fill="E5DFEC" w:themeFill="accent4" w:themeFillTint="33"/>
          </w:tcPr>
          <w:p w14:paraId="25102CD4" w14:textId="26C107F7" w:rsidR="00A02F18" w:rsidRDefault="00A02F18" w:rsidP="00861B41">
            <w:r>
              <w:t>Pass</w:t>
            </w:r>
          </w:p>
        </w:tc>
      </w:tr>
      <w:tr w:rsidR="00A02F18" w14:paraId="0971C547" w14:textId="77777777" w:rsidTr="00A02F18">
        <w:tc>
          <w:tcPr>
            <w:tcW w:w="1571" w:type="dxa"/>
            <w:shd w:val="clear" w:color="auto" w:fill="E5DFEC" w:themeFill="accent4" w:themeFillTint="33"/>
          </w:tcPr>
          <w:p w14:paraId="26096C66" w14:textId="77777777" w:rsidR="00A02F18" w:rsidRDefault="00A02F18" w:rsidP="00861B41"/>
        </w:tc>
        <w:tc>
          <w:tcPr>
            <w:tcW w:w="1798" w:type="dxa"/>
            <w:shd w:val="clear" w:color="auto" w:fill="E5DFEC" w:themeFill="accent4" w:themeFillTint="33"/>
          </w:tcPr>
          <w:p w14:paraId="52904F62" w14:textId="1F198041" w:rsidR="00A02F18" w:rsidRDefault="00A02F18" w:rsidP="00861B41">
            <w:r>
              <w:t>Website links are all valid</w:t>
            </w:r>
          </w:p>
        </w:tc>
        <w:tc>
          <w:tcPr>
            <w:tcW w:w="2146" w:type="dxa"/>
            <w:shd w:val="clear" w:color="auto" w:fill="E5DFEC" w:themeFill="accent4" w:themeFillTint="33"/>
          </w:tcPr>
          <w:p w14:paraId="054243A3" w14:textId="0627BBA0" w:rsidR="00A02F18" w:rsidRDefault="00A02F18" w:rsidP="00861B41">
            <w:r>
              <w:t>Check each link on each page is accurately mapped</w:t>
            </w:r>
          </w:p>
        </w:tc>
        <w:tc>
          <w:tcPr>
            <w:tcW w:w="2673" w:type="dxa"/>
            <w:shd w:val="clear" w:color="auto" w:fill="E5DFEC" w:themeFill="accent4" w:themeFillTint="33"/>
          </w:tcPr>
          <w:p w14:paraId="5A29804E" w14:textId="5FCE3E29" w:rsidR="00A02F18" w:rsidRDefault="00A02F18" w:rsidP="00861B41">
            <w:r>
              <w:t>Links are appropriately mapped</w:t>
            </w:r>
          </w:p>
        </w:tc>
        <w:tc>
          <w:tcPr>
            <w:tcW w:w="1043" w:type="dxa"/>
            <w:shd w:val="clear" w:color="auto" w:fill="E5DFEC" w:themeFill="accent4" w:themeFillTint="33"/>
          </w:tcPr>
          <w:p w14:paraId="052C241B" w14:textId="5C6D5969" w:rsidR="00A02F18" w:rsidRDefault="00A02F18" w:rsidP="00861B41">
            <w:r>
              <w:t>Pass</w:t>
            </w:r>
          </w:p>
        </w:tc>
      </w:tr>
      <w:tr w:rsidR="00A02F18" w14:paraId="4D7FCD0B" w14:textId="77777777" w:rsidTr="00A75816">
        <w:tc>
          <w:tcPr>
            <w:tcW w:w="1571" w:type="dxa"/>
            <w:shd w:val="clear" w:color="auto" w:fill="FDE9D9" w:themeFill="accent6" w:themeFillTint="33"/>
          </w:tcPr>
          <w:p w14:paraId="0B218F06" w14:textId="40406551" w:rsidR="00A02F18" w:rsidRPr="00A75816" w:rsidRDefault="00A02F18" w:rsidP="00861B41">
            <w:pPr>
              <w:rPr>
                <w:b/>
                <w:bCs/>
              </w:rPr>
            </w:pPr>
            <w:r w:rsidRPr="00A75816">
              <w:rPr>
                <w:b/>
                <w:bCs/>
              </w:rPr>
              <w:t>Output &amp; Accuracy</w:t>
            </w:r>
          </w:p>
        </w:tc>
        <w:tc>
          <w:tcPr>
            <w:tcW w:w="1798" w:type="dxa"/>
            <w:shd w:val="clear" w:color="auto" w:fill="FDE9D9" w:themeFill="accent6" w:themeFillTint="33"/>
          </w:tcPr>
          <w:p w14:paraId="21789E91" w14:textId="39761318" w:rsidR="00A02F18" w:rsidRDefault="00A02F18" w:rsidP="00861B41">
            <w:r>
              <w:t>Full name displayed correctly</w:t>
            </w:r>
          </w:p>
        </w:tc>
        <w:tc>
          <w:tcPr>
            <w:tcW w:w="2146" w:type="dxa"/>
            <w:shd w:val="clear" w:color="auto" w:fill="FDE9D9" w:themeFill="accent6" w:themeFillTint="33"/>
          </w:tcPr>
          <w:p w14:paraId="2B67DBCC" w14:textId="509CB99D" w:rsidR="00A75816" w:rsidRDefault="00A75816" w:rsidP="00861B41">
            <w:r>
              <w:t>Change first and last name at registration</w:t>
            </w:r>
          </w:p>
        </w:tc>
        <w:tc>
          <w:tcPr>
            <w:tcW w:w="2673" w:type="dxa"/>
            <w:shd w:val="clear" w:color="auto" w:fill="FDE9D9" w:themeFill="accent6" w:themeFillTint="33"/>
          </w:tcPr>
          <w:p w14:paraId="4A67E0A6" w14:textId="6CDA43C0" w:rsidR="00A02F18" w:rsidRDefault="00A75816" w:rsidP="00861B41">
            <w:r>
              <w:t>Full name should be incorrect</w:t>
            </w:r>
          </w:p>
        </w:tc>
        <w:tc>
          <w:tcPr>
            <w:tcW w:w="1043" w:type="dxa"/>
            <w:shd w:val="clear" w:color="auto" w:fill="FDE9D9" w:themeFill="accent6" w:themeFillTint="33"/>
          </w:tcPr>
          <w:p w14:paraId="0E221B59" w14:textId="518A79E8" w:rsidR="00A02F18" w:rsidRDefault="00A75816" w:rsidP="00861B41">
            <w:r>
              <w:t>Pass</w:t>
            </w:r>
          </w:p>
        </w:tc>
      </w:tr>
      <w:tr w:rsidR="00A75816" w14:paraId="00B441B3" w14:textId="77777777" w:rsidTr="00A75816">
        <w:tc>
          <w:tcPr>
            <w:tcW w:w="1571" w:type="dxa"/>
            <w:shd w:val="clear" w:color="auto" w:fill="FDE9D9" w:themeFill="accent6" w:themeFillTint="33"/>
          </w:tcPr>
          <w:p w14:paraId="44789E2C" w14:textId="77777777" w:rsidR="00A75816" w:rsidRDefault="00A75816" w:rsidP="00861B41"/>
        </w:tc>
        <w:tc>
          <w:tcPr>
            <w:tcW w:w="1798" w:type="dxa"/>
            <w:shd w:val="clear" w:color="auto" w:fill="FDE9D9" w:themeFill="accent6" w:themeFillTint="33"/>
          </w:tcPr>
          <w:p w14:paraId="6258D580" w14:textId="34EFEF2D" w:rsidR="00A75816" w:rsidRDefault="00A75816" w:rsidP="00861B41">
            <w:r>
              <w:t>Secondary details display correctly</w:t>
            </w:r>
          </w:p>
        </w:tc>
        <w:tc>
          <w:tcPr>
            <w:tcW w:w="2146" w:type="dxa"/>
            <w:shd w:val="clear" w:color="auto" w:fill="FDE9D9" w:themeFill="accent6" w:themeFillTint="33"/>
          </w:tcPr>
          <w:p w14:paraId="05037ACD" w14:textId="33D8C2BD" w:rsidR="00A75816" w:rsidRDefault="00A75816" w:rsidP="00861B41">
            <w:r>
              <w:t>Phone number appears blank after registration</w:t>
            </w:r>
          </w:p>
        </w:tc>
        <w:tc>
          <w:tcPr>
            <w:tcW w:w="2673" w:type="dxa"/>
            <w:shd w:val="clear" w:color="auto" w:fill="FDE9D9" w:themeFill="accent6" w:themeFillTint="33"/>
          </w:tcPr>
          <w:p w14:paraId="718AC224" w14:textId="07D5FC8E" w:rsidR="00A75816" w:rsidRDefault="00A75816" w:rsidP="00861B41">
            <w:r>
              <w:t>Phone number appears blank after registration</w:t>
            </w:r>
          </w:p>
        </w:tc>
        <w:tc>
          <w:tcPr>
            <w:tcW w:w="1043" w:type="dxa"/>
            <w:shd w:val="clear" w:color="auto" w:fill="FDE9D9" w:themeFill="accent6" w:themeFillTint="33"/>
          </w:tcPr>
          <w:p w14:paraId="7346DDB4" w14:textId="1AE2588E" w:rsidR="00A75816" w:rsidRDefault="00A75816" w:rsidP="00861B41">
            <w:r>
              <w:t>Pass</w:t>
            </w:r>
          </w:p>
        </w:tc>
      </w:tr>
      <w:tr w:rsidR="00A75816" w14:paraId="20CCC10D" w14:textId="77777777" w:rsidTr="00A75816">
        <w:tc>
          <w:tcPr>
            <w:tcW w:w="1571" w:type="dxa"/>
            <w:shd w:val="clear" w:color="auto" w:fill="FDE9D9" w:themeFill="accent6" w:themeFillTint="33"/>
          </w:tcPr>
          <w:p w14:paraId="4F9CDFF9" w14:textId="77777777" w:rsidR="00A75816" w:rsidRDefault="00A75816" w:rsidP="00861B41"/>
        </w:tc>
        <w:tc>
          <w:tcPr>
            <w:tcW w:w="1798" w:type="dxa"/>
            <w:shd w:val="clear" w:color="auto" w:fill="FDE9D9" w:themeFill="accent6" w:themeFillTint="33"/>
          </w:tcPr>
          <w:p w14:paraId="5049364A" w14:textId="46C4AF01" w:rsidR="00A75816" w:rsidRDefault="00A75816" w:rsidP="00861B41">
            <w:r>
              <w:t>Secondary details display correctly</w:t>
            </w:r>
          </w:p>
        </w:tc>
        <w:tc>
          <w:tcPr>
            <w:tcW w:w="2146" w:type="dxa"/>
            <w:shd w:val="clear" w:color="auto" w:fill="FDE9D9" w:themeFill="accent6" w:themeFillTint="33"/>
          </w:tcPr>
          <w:p w14:paraId="23B48A3A" w14:textId="386D4718" w:rsidR="00A75816" w:rsidRDefault="00A75816" w:rsidP="00861B41">
            <w:r>
              <w:t>Update phone number using update details button</w:t>
            </w:r>
          </w:p>
        </w:tc>
        <w:tc>
          <w:tcPr>
            <w:tcW w:w="2673" w:type="dxa"/>
            <w:shd w:val="clear" w:color="auto" w:fill="FDE9D9" w:themeFill="accent6" w:themeFillTint="33"/>
          </w:tcPr>
          <w:p w14:paraId="6027A8A3" w14:textId="5F463906" w:rsidR="00A75816" w:rsidRDefault="00A75816" w:rsidP="00861B41">
            <w:r>
              <w:t>Phone number visible after update</w:t>
            </w:r>
          </w:p>
        </w:tc>
        <w:tc>
          <w:tcPr>
            <w:tcW w:w="1043" w:type="dxa"/>
            <w:shd w:val="clear" w:color="auto" w:fill="FDE9D9" w:themeFill="accent6" w:themeFillTint="33"/>
          </w:tcPr>
          <w:p w14:paraId="6C7D5FB0" w14:textId="721DA02F" w:rsidR="00A75816" w:rsidRDefault="00A75816" w:rsidP="00861B41">
            <w:r>
              <w:t>Pass</w:t>
            </w:r>
          </w:p>
        </w:tc>
      </w:tr>
      <w:tr w:rsidR="00A75816" w14:paraId="5CFEAC11" w14:textId="77777777" w:rsidTr="00A75816">
        <w:tc>
          <w:tcPr>
            <w:tcW w:w="1571" w:type="dxa"/>
            <w:shd w:val="clear" w:color="auto" w:fill="FDE9D9" w:themeFill="accent6" w:themeFillTint="33"/>
          </w:tcPr>
          <w:p w14:paraId="4834F07C" w14:textId="77777777" w:rsidR="00A75816" w:rsidRDefault="00A75816" w:rsidP="00861B41"/>
        </w:tc>
        <w:tc>
          <w:tcPr>
            <w:tcW w:w="1798" w:type="dxa"/>
            <w:shd w:val="clear" w:color="auto" w:fill="FDE9D9" w:themeFill="accent6" w:themeFillTint="33"/>
          </w:tcPr>
          <w:p w14:paraId="31FA9359" w14:textId="79319BD7" w:rsidR="00A75816" w:rsidRDefault="00A75816" w:rsidP="00861B41">
            <w:r>
              <w:t>Use of concessions work as intended</w:t>
            </w:r>
          </w:p>
        </w:tc>
        <w:tc>
          <w:tcPr>
            <w:tcW w:w="2146" w:type="dxa"/>
            <w:shd w:val="clear" w:color="auto" w:fill="FDE9D9" w:themeFill="accent6" w:themeFillTint="33"/>
          </w:tcPr>
          <w:p w14:paraId="74F3900D" w14:textId="03EF300D" w:rsidR="00A75816" w:rsidRDefault="00A75816" w:rsidP="00861B41">
            <w:r>
              <w:t>Click Use button while count is 0</w:t>
            </w:r>
          </w:p>
        </w:tc>
        <w:tc>
          <w:tcPr>
            <w:tcW w:w="2673" w:type="dxa"/>
            <w:shd w:val="clear" w:color="auto" w:fill="FDE9D9" w:themeFill="accent6" w:themeFillTint="33"/>
          </w:tcPr>
          <w:p w14:paraId="3EEA30F1" w14:textId="55A44DD0" w:rsidR="00A75816" w:rsidRDefault="00A75816" w:rsidP="00861B41">
            <w:r>
              <w:t>Unable to use</w:t>
            </w:r>
          </w:p>
        </w:tc>
        <w:tc>
          <w:tcPr>
            <w:tcW w:w="1043" w:type="dxa"/>
            <w:shd w:val="clear" w:color="auto" w:fill="FDE9D9" w:themeFill="accent6" w:themeFillTint="33"/>
          </w:tcPr>
          <w:p w14:paraId="39646EE2" w14:textId="7EA0BFE8" w:rsidR="00A75816" w:rsidRDefault="00A75816" w:rsidP="00861B41">
            <w:r>
              <w:t>Pass</w:t>
            </w:r>
          </w:p>
        </w:tc>
      </w:tr>
      <w:tr w:rsidR="00A75816" w14:paraId="486C19B6" w14:textId="77777777" w:rsidTr="00A75816">
        <w:tc>
          <w:tcPr>
            <w:tcW w:w="1571" w:type="dxa"/>
            <w:shd w:val="clear" w:color="auto" w:fill="FDE9D9" w:themeFill="accent6" w:themeFillTint="33"/>
          </w:tcPr>
          <w:p w14:paraId="1339D0AA" w14:textId="77777777" w:rsidR="00A75816" w:rsidRDefault="00A75816" w:rsidP="00861B41"/>
        </w:tc>
        <w:tc>
          <w:tcPr>
            <w:tcW w:w="1798" w:type="dxa"/>
            <w:shd w:val="clear" w:color="auto" w:fill="FDE9D9" w:themeFill="accent6" w:themeFillTint="33"/>
          </w:tcPr>
          <w:p w14:paraId="2C06C1E1" w14:textId="4DAF410E" w:rsidR="00A75816" w:rsidRDefault="00A75816" w:rsidP="00861B41">
            <w:r>
              <w:t>Use of concessions work as intended</w:t>
            </w:r>
          </w:p>
        </w:tc>
        <w:tc>
          <w:tcPr>
            <w:tcW w:w="2146" w:type="dxa"/>
            <w:shd w:val="clear" w:color="auto" w:fill="FDE9D9" w:themeFill="accent6" w:themeFillTint="33"/>
          </w:tcPr>
          <w:p w14:paraId="1A48B074" w14:textId="180DCBC6" w:rsidR="00A75816" w:rsidRDefault="00A75816" w:rsidP="00861B41">
            <w:r>
              <w:t>Click Use button while count is 1 or above</w:t>
            </w:r>
          </w:p>
        </w:tc>
        <w:tc>
          <w:tcPr>
            <w:tcW w:w="2673" w:type="dxa"/>
            <w:shd w:val="clear" w:color="auto" w:fill="FDE9D9" w:themeFill="accent6" w:themeFillTint="33"/>
          </w:tcPr>
          <w:p w14:paraId="71A61234" w14:textId="790BBA2A" w:rsidR="00A75816" w:rsidRDefault="00A75816" w:rsidP="00861B41">
            <w:r>
              <w:t>Will allow use asking for confirmation first</w:t>
            </w:r>
          </w:p>
        </w:tc>
        <w:tc>
          <w:tcPr>
            <w:tcW w:w="1043" w:type="dxa"/>
            <w:shd w:val="clear" w:color="auto" w:fill="FDE9D9" w:themeFill="accent6" w:themeFillTint="33"/>
          </w:tcPr>
          <w:p w14:paraId="0B153A59" w14:textId="6A3701DD" w:rsidR="00A75816" w:rsidRDefault="00A75816" w:rsidP="00861B41">
            <w:r>
              <w:t>Pass</w:t>
            </w:r>
          </w:p>
        </w:tc>
      </w:tr>
    </w:tbl>
    <w:p w14:paraId="292A91B8" w14:textId="77777777" w:rsidR="00861B41" w:rsidRDefault="00861B41"/>
    <w:p w14:paraId="595A825A" w14:textId="77777777" w:rsidR="00EE1EC7" w:rsidRDefault="00EE1EC7" w:rsidP="00091298">
      <w:pPr>
        <w:pStyle w:val="Heading1"/>
      </w:pPr>
      <w:bookmarkStart w:id="6" w:name="_Toc145859558"/>
    </w:p>
    <w:p w14:paraId="7FF0CF66" w14:textId="025D88EC" w:rsidR="00537167" w:rsidRDefault="00A75816" w:rsidP="00091298">
      <w:pPr>
        <w:pStyle w:val="Heading1"/>
      </w:pPr>
      <w:r>
        <w:t>Testing Tools</w:t>
      </w:r>
      <w:bookmarkEnd w:id="6"/>
    </w:p>
    <w:p w14:paraId="550336CC" w14:textId="030EA2CB" w:rsidR="00A75816" w:rsidRDefault="00A75816">
      <w:r>
        <w:t>Tools required for this testing phase will be:</w:t>
      </w:r>
    </w:p>
    <w:p w14:paraId="6F7713A6" w14:textId="5E01BF15" w:rsidR="00A75816" w:rsidRDefault="00A75816" w:rsidP="00A75816">
      <w:pPr>
        <w:pStyle w:val="ListParagraph"/>
        <w:numPr>
          <w:ilvl w:val="0"/>
          <w:numId w:val="1"/>
        </w:numPr>
      </w:pPr>
      <w:r>
        <w:t>Access to webpage, backend database, &amp; secure access to hosting account</w:t>
      </w:r>
    </w:p>
    <w:p w14:paraId="6DD93CD8" w14:textId="52D828EC" w:rsidR="00A75816" w:rsidRDefault="00A75816" w:rsidP="00A75816">
      <w:pPr>
        <w:pStyle w:val="ListParagraph"/>
        <w:numPr>
          <w:ilvl w:val="0"/>
          <w:numId w:val="1"/>
        </w:numPr>
      </w:pPr>
      <w:r>
        <w:t xml:space="preserve">Internet access to a single </w:t>
      </w:r>
      <w:r w:rsidR="00091298">
        <w:t>PC for testing purposes</w:t>
      </w:r>
    </w:p>
    <w:p w14:paraId="32CDAB9F" w14:textId="77777777" w:rsidR="00EE1EC7" w:rsidRDefault="00EE1EC7" w:rsidP="00EE1EC7"/>
    <w:p w14:paraId="69399D26" w14:textId="19EEA812" w:rsidR="00091298" w:rsidRDefault="00091298" w:rsidP="00091298">
      <w:pPr>
        <w:pStyle w:val="Heading1"/>
      </w:pPr>
      <w:bookmarkStart w:id="7" w:name="_Toc145859559"/>
      <w:r>
        <w:t>Test Criteria</w:t>
      </w:r>
      <w:bookmarkEnd w:id="7"/>
    </w:p>
    <w:p w14:paraId="37C8FDFB" w14:textId="1446550D" w:rsidR="00091298" w:rsidRDefault="00091298" w:rsidP="00091298">
      <w:pPr>
        <w:pStyle w:val="Heading2"/>
      </w:pPr>
      <w:bookmarkStart w:id="8" w:name="_Toc145859560"/>
      <w:r>
        <w:t>Suspension Criteria</w:t>
      </w:r>
      <w:bookmarkEnd w:id="8"/>
    </w:p>
    <w:p w14:paraId="3E722798" w14:textId="66EF2102" w:rsidR="00091298" w:rsidRDefault="00091298" w:rsidP="00091298">
      <w:pPr>
        <w:pStyle w:val="ListParagraph"/>
        <w:numPr>
          <w:ilvl w:val="0"/>
          <w:numId w:val="1"/>
        </w:numPr>
      </w:pPr>
      <w:r>
        <w:t xml:space="preserve">Should more than a single bug be found, it will be logged within our communications pages and followed up by the relevant role. </w:t>
      </w:r>
    </w:p>
    <w:p w14:paraId="7B8329E0" w14:textId="331B3F7B" w:rsidR="00091298" w:rsidRDefault="00091298" w:rsidP="00091298">
      <w:pPr>
        <w:pStyle w:val="ListParagraph"/>
        <w:numPr>
          <w:ilvl w:val="0"/>
          <w:numId w:val="1"/>
        </w:numPr>
      </w:pPr>
      <w:r>
        <w:t xml:space="preserve">Performance issues are to be expected. Log any issues, however, do not expect a remedy to </w:t>
      </w:r>
      <w:proofErr w:type="gramStart"/>
      <w:r>
        <w:t>these</w:t>
      </w:r>
      <w:proofErr w:type="gramEnd"/>
    </w:p>
    <w:p w14:paraId="0CC93CD1" w14:textId="284180A5" w:rsidR="00091298" w:rsidRDefault="00091298" w:rsidP="00091298">
      <w:pPr>
        <w:pStyle w:val="Heading2"/>
      </w:pPr>
      <w:bookmarkStart w:id="9" w:name="_Toc145859561"/>
      <w:r>
        <w:t>Exit Criteria</w:t>
      </w:r>
      <w:bookmarkEnd w:id="9"/>
    </w:p>
    <w:p w14:paraId="7D88EB43" w14:textId="47F2EFC9" w:rsidR="00091298" w:rsidRDefault="00091298" w:rsidP="00091298">
      <w:pPr>
        <w:pStyle w:val="ListParagraph"/>
        <w:numPr>
          <w:ilvl w:val="0"/>
          <w:numId w:val="1"/>
        </w:numPr>
      </w:pPr>
      <w:r>
        <w:t xml:space="preserve">All buttons function as </w:t>
      </w:r>
      <w:proofErr w:type="gramStart"/>
      <w:r>
        <w:t>intended</w:t>
      </w:r>
      <w:proofErr w:type="gramEnd"/>
    </w:p>
    <w:p w14:paraId="0171C3A1" w14:textId="354D72FC" w:rsidR="00091298" w:rsidRDefault="00091298" w:rsidP="00091298">
      <w:pPr>
        <w:pStyle w:val="ListParagraph"/>
        <w:numPr>
          <w:ilvl w:val="0"/>
          <w:numId w:val="1"/>
        </w:numPr>
      </w:pPr>
      <w:r>
        <w:t xml:space="preserve">Form inputs are to applicable expectation </w:t>
      </w:r>
      <w:proofErr w:type="gramStart"/>
      <w:r>
        <w:t>levels</w:t>
      </w:r>
      <w:proofErr w:type="gramEnd"/>
    </w:p>
    <w:p w14:paraId="1483159D" w14:textId="7D8BF715" w:rsidR="00091298" w:rsidRDefault="00091298" w:rsidP="00091298">
      <w:pPr>
        <w:pStyle w:val="ListParagraph"/>
        <w:numPr>
          <w:ilvl w:val="0"/>
          <w:numId w:val="1"/>
        </w:numPr>
      </w:pPr>
      <w:r>
        <w:t xml:space="preserve">Output is </w:t>
      </w:r>
      <w:proofErr w:type="gramStart"/>
      <w:r>
        <w:t>accurate</w:t>
      </w:r>
      <w:proofErr w:type="gramEnd"/>
    </w:p>
    <w:p w14:paraId="07FBAF5E" w14:textId="0CBA38C7" w:rsidR="00091298" w:rsidRDefault="00091298" w:rsidP="00091298">
      <w:pPr>
        <w:pStyle w:val="ListParagraph"/>
        <w:numPr>
          <w:ilvl w:val="0"/>
          <w:numId w:val="1"/>
        </w:numPr>
      </w:pPr>
      <w:r>
        <w:t xml:space="preserve">Website mapping is </w:t>
      </w:r>
      <w:proofErr w:type="gramStart"/>
      <w:r>
        <w:t>accurate</w:t>
      </w:r>
      <w:proofErr w:type="gramEnd"/>
    </w:p>
    <w:p w14:paraId="0B80F963" w14:textId="53D101FE" w:rsidR="00091298" w:rsidRDefault="00091298" w:rsidP="00091298">
      <w:pPr>
        <w:pStyle w:val="ListParagraph"/>
        <w:numPr>
          <w:ilvl w:val="0"/>
          <w:numId w:val="1"/>
        </w:numPr>
      </w:pPr>
      <w:r>
        <w:t xml:space="preserve">Data storage meets or exceeds all consumer levels &amp; applicable </w:t>
      </w:r>
      <w:proofErr w:type="gramStart"/>
      <w:r>
        <w:t>laws</w:t>
      </w:r>
      <w:proofErr w:type="gramEnd"/>
    </w:p>
    <w:p w14:paraId="1CC4A731" w14:textId="77777777" w:rsidR="00091298" w:rsidRDefault="00091298" w:rsidP="00091298"/>
    <w:p w14:paraId="5C9FD33E" w14:textId="06674A46" w:rsidR="00091298" w:rsidRDefault="00091298" w:rsidP="00091298">
      <w:pPr>
        <w:pStyle w:val="Heading1"/>
      </w:pPr>
      <w:bookmarkStart w:id="10" w:name="_Toc145859562"/>
      <w:r>
        <w:t>Test Schedule &amp; Changes</w:t>
      </w:r>
      <w:bookmarkEnd w:id="10"/>
    </w:p>
    <w:p w14:paraId="05491F8D" w14:textId="3BD1852F" w:rsidR="00091298" w:rsidRDefault="00091298" w:rsidP="00091298">
      <w:r>
        <w:t xml:space="preserve">Testing phase will commence at the beginning of the final week of the project outline and will end at the end of that week. The final week is currently scheduled for the </w:t>
      </w:r>
      <w:proofErr w:type="gramStart"/>
      <w:r>
        <w:t>11</w:t>
      </w:r>
      <w:r w:rsidRPr="00091298">
        <w:rPr>
          <w:vertAlign w:val="superscript"/>
        </w:rPr>
        <w:t>th</w:t>
      </w:r>
      <w:proofErr w:type="gramEnd"/>
      <w:r>
        <w:t xml:space="preserve"> September 2023. Should this change, please see the team discord for more information.</w:t>
      </w:r>
    </w:p>
    <w:p w14:paraId="473640B4" w14:textId="77777777" w:rsidR="00091298" w:rsidRDefault="00091298" w:rsidP="00091298"/>
    <w:p w14:paraId="1BB42DB5" w14:textId="77777777" w:rsidR="00091298" w:rsidRDefault="00091298" w:rsidP="00091298"/>
    <w:sectPr w:rsidR="00091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52E8"/>
    <w:multiLevelType w:val="hybridMultilevel"/>
    <w:tmpl w:val="5494209A"/>
    <w:lvl w:ilvl="0" w:tplc="E292834A">
      <w:numFmt w:val="bullet"/>
      <w:lvlText w:val="-"/>
      <w:lvlJc w:val="left"/>
      <w:pPr>
        <w:ind w:left="720" w:hanging="360"/>
      </w:pPr>
      <w:rPr>
        <w:rFonts w:ascii="Century Gothic" w:eastAsiaTheme="minorEastAsia"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89808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ky Khoury">
    <w15:presenceInfo w15:providerId="Windows Live" w15:userId="c127f771f645ed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7F"/>
    <w:rsid w:val="00091298"/>
    <w:rsid w:val="00106DBF"/>
    <w:rsid w:val="001118E6"/>
    <w:rsid w:val="0033270E"/>
    <w:rsid w:val="003424A5"/>
    <w:rsid w:val="00363FE3"/>
    <w:rsid w:val="005355FF"/>
    <w:rsid w:val="00537167"/>
    <w:rsid w:val="0059007F"/>
    <w:rsid w:val="00664AC8"/>
    <w:rsid w:val="006F1535"/>
    <w:rsid w:val="007D34DE"/>
    <w:rsid w:val="00861B41"/>
    <w:rsid w:val="00A02F18"/>
    <w:rsid w:val="00A209CB"/>
    <w:rsid w:val="00A75816"/>
    <w:rsid w:val="00C66D58"/>
    <w:rsid w:val="00C76F79"/>
    <w:rsid w:val="00CD3A4D"/>
    <w:rsid w:val="00D31FD7"/>
    <w:rsid w:val="00E16E16"/>
    <w:rsid w:val="00EE1EC7"/>
    <w:rsid w:val="00FE110A"/>
    <w:rsid w:val="00FF5F8F"/>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6E7E"/>
  <w15:chartTrackingRefBased/>
  <w15:docId w15:val="{EFD4A0A5-686A-4367-AAAB-61CE77C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FE3"/>
    <w:rPr>
      <w:rFonts w:ascii="Century Gothic" w:hAnsi="Century Gothic"/>
      <w:sz w:val="24"/>
    </w:rPr>
  </w:style>
  <w:style w:type="paragraph" w:styleId="Heading1">
    <w:name w:val="heading 1"/>
    <w:basedOn w:val="Normal"/>
    <w:next w:val="Normal"/>
    <w:link w:val="Heading1Char"/>
    <w:uiPriority w:val="9"/>
    <w:qFormat/>
    <w:rsid w:val="00106DBF"/>
    <w:pPr>
      <w:keepNext/>
      <w:keepLines/>
      <w:spacing w:before="240" w:after="240"/>
      <w:outlineLvl w:val="0"/>
    </w:pPr>
    <w:rPr>
      <w:rFonts w:eastAsiaTheme="majorEastAsia" w:cstheme="majorBidi"/>
      <w:color w:val="365F91" w:themeColor="accent1" w:themeShade="BF"/>
      <w:sz w:val="36"/>
      <w:szCs w:val="32"/>
    </w:rPr>
  </w:style>
  <w:style w:type="paragraph" w:styleId="Heading2">
    <w:name w:val="heading 2"/>
    <w:basedOn w:val="Normal"/>
    <w:next w:val="Normal"/>
    <w:link w:val="Heading2Char"/>
    <w:uiPriority w:val="9"/>
    <w:unhideWhenUsed/>
    <w:qFormat/>
    <w:rsid w:val="001118E6"/>
    <w:pPr>
      <w:keepNext/>
      <w:keepLines/>
      <w:spacing w:before="40" w:after="0"/>
      <w:outlineLvl w:val="1"/>
    </w:pPr>
    <w:rPr>
      <w:rFonts w:eastAsiaTheme="majorEastAsia" w:cstheme="majorBidi"/>
      <w:color w:val="365F91" w:themeColor="accent1" w:themeShade="BF"/>
      <w:szCs w:val="26"/>
    </w:rPr>
  </w:style>
  <w:style w:type="paragraph" w:styleId="Heading4">
    <w:name w:val="heading 4"/>
    <w:basedOn w:val="Normal"/>
    <w:next w:val="Normal"/>
    <w:link w:val="Heading4Char"/>
    <w:uiPriority w:val="9"/>
    <w:unhideWhenUsed/>
    <w:qFormat/>
    <w:rsid w:val="0033270E"/>
    <w:pPr>
      <w:keepNext/>
      <w:keepLines/>
      <w:spacing w:before="40" w:after="0"/>
      <w:outlineLvl w:val="3"/>
    </w:pPr>
    <w:rPr>
      <w:rFonts w:eastAsiaTheme="majorEastAsia"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8E6"/>
    <w:rPr>
      <w:rFonts w:ascii="Century Gothic" w:eastAsiaTheme="majorEastAsia" w:hAnsi="Century Gothic" w:cstheme="majorBidi"/>
      <w:color w:val="365F91" w:themeColor="accent1" w:themeShade="BF"/>
      <w:sz w:val="24"/>
      <w:szCs w:val="26"/>
    </w:rPr>
  </w:style>
  <w:style w:type="character" w:customStyle="1" w:styleId="Heading1Char">
    <w:name w:val="Heading 1 Char"/>
    <w:basedOn w:val="DefaultParagraphFont"/>
    <w:link w:val="Heading1"/>
    <w:uiPriority w:val="9"/>
    <w:rsid w:val="00106DBF"/>
    <w:rPr>
      <w:rFonts w:ascii="Century Gothic" w:eastAsiaTheme="majorEastAsia" w:hAnsi="Century Gothic" w:cstheme="majorBidi"/>
      <w:color w:val="365F91" w:themeColor="accent1" w:themeShade="BF"/>
      <w:sz w:val="36"/>
      <w:szCs w:val="32"/>
    </w:rPr>
  </w:style>
  <w:style w:type="paragraph" w:styleId="Title">
    <w:name w:val="Title"/>
    <w:basedOn w:val="Normal"/>
    <w:next w:val="Normal"/>
    <w:link w:val="TitleChar"/>
    <w:uiPriority w:val="10"/>
    <w:qFormat/>
    <w:rsid w:val="001118E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18E6"/>
    <w:rPr>
      <w:rFonts w:ascii="Century Gothic" w:eastAsiaTheme="majorEastAsia" w:hAnsi="Century Gothic" w:cstheme="majorBidi"/>
      <w:spacing w:val="-10"/>
      <w:kern w:val="28"/>
      <w:sz w:val="56"/>
      <w:szCs w:val="56"/>
    </w:rPr>
  </w:style>
  <w:style w:type="character" w:styleId="IntenseReference">
    <w:name w:val="Intense Reference"/>
    <w:basedOn w:val="DefaultParagraphFont"/>
    <w:uiPriority w:val="32"/>
    <w:qFormat/>
    <w:rsid w:val="001118E6"/>
    <w:rPr>
      <w:rFonts w:ascii="Century Gothic" w:hAnsi="Century Gothic"/>
      <w:b/>
      <w:bCs/>
      <w:caps w:val="0"/>
      <w:smallCaps w:val="0"/>
      <w:color w:val="4F81BD" w:themeColor="accent1"/>
      <w:spacing w:val="5"/>
      <w:sz w:val="44"/>
    </w:rPr>
  </w:style>
  <w:style w:type="character" w:customStyle="1" w:styleId="Heading4Char">
    <w:name w:val="Heading 4 Char"/>
    <w:basedOn w:val="DefaultParagraphFont"/>
    <w:link w:val="Heading4"/>
    <w:uiPriority w:val="9"/>
    <w:rsid w:val="0033270E"/>
    <w:rPr>
      <w:rFonts w:ascii="Century Gothic" w:eastAsiaTheme="majorEastAsia" w:hAnsi="Century Gothic" w:cstheme="majorBidi"/>
      <w:b/>
      <w:iCs/>
      <w:color w:val="365F91" w:themeColor="accent1" w:themeShade="BF"/>
      <w:sz w:val="24"/>
    </w:rPr>
  </w:style>
  <w:style w:type="table" w:styleId="TableGrid">
    <w:name w:val="Table Grid"/>
    <w:basedOn w:val="TableNormal"/>
    <w:uiPriority w:val="59"/>
    <w:rsid w:val="00861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816"/>
    <w:pPr>
      <w:ind w:left="720"/>
      <w:contextualSpacing/>
    </w:pPr>
  </w:style>
  <w:style w:type="paragraph" w:styleId="TOC1">
    <w:name w:val="toc 1"/>
    <w:basedOn w:val="Normal"/>
    <w:next w:val="Normal"/>
    <w:autoRedefine/>
    <w:uiPriority w:val="39"/>
    <w:unhideWhenUsed/>
    <w:rsid w:val="007D34DE"/>
    <w:pPr>
      <w:spacing w:after="100"/>
    </w:pPr>
  </w:style>
  <w:style w:type="paragraph" w:styleId="TOC2">
    <w:name w:val="toc 2"/>
    <w:basedOn w:val="Normal"/>
    <w:next w:val="Normal"/>
    <w:autoRedefine/>
    <w:uiPriority w:val="39"/>
    <w:unhideWhenUsed/>
    <w:rsid w:val="007D34DE"/>
    <w:pPr>
      <w:spacing w:after="100"/>
      <w:ind w:left="240"/>
    </w:pPr>
  </w:style>
  <w:style w:type="character" w:styleId="Hyperlink">
    <w:name w:val="Hyperlink"/>
    <w:basedOn w:val="DefaultParagraphFont"/>
    <w:uiPriority w:val="99"/>
    <w:unhideWhenUsed/>
    <w:rsid w:val="007D34DE"/>
    <w:rPr>
      <w:color w:val="0000FF" w:themeColor="hyperlink"/>
      <w:u w:val="single"/>
    </w:rPr>
  </w:style>
  <w:style w:type="paragraph" w:styleId="Revision">
    <w:name w:val="Revision"/>
    <w:hidden/>
    <w:uiPriority w:val="99"/>
    <w:semiHidden/>
    <w:rsid w:val="00664AC8"/>
    <w:pPr>
      <w:spacing w:after="0" w:line="240" w:lineRule="auto"/>
    </w:pPr>
    <w:rPr>
      <w:rFonts w:ascii="Century Gothic" w:hAnsi="Century Gothi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E0BE-A431-4CD2-92AF-8EAA51E0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Khoury</dc:creator>
  <cp:keywords/>
  <dc:description/>
  <cp:lastModifiedBy>Lucky Khoury</cp:lastModifiedBy>
  <cp:revision>8</cp:revision>
  <dcterms:created xsi:type="dcterms:W3CDTF">2023-09-17T02:48:00Z</dcterms:created>
  <dcterms:modified xsi:type="dcterms:W3CDTF">2023-09-17T04:21:00Z</dcterms:modified>
</cp:coreProperties>
</file>